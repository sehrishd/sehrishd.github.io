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887B" w14:textId="77777777" w:rsidR="00C02AEA" w:rsidRDefault="00C02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295"/>
      </w:tblGrid>
      <w:tr w:rsidR="00C02AEA" w14:paraId="181D3CAE" w14:textId="77777777">
        <w:tc>
          <w:tcPr>
            <w:tcW w:w="3055" w:type="dxa"/>
          </w:tcPr>
          <w:p w14:paraId="13A69627" w14:textId="77777777" w:rsidR="00C02AEA" w:rsidRDefault="00000000">
            <w:r>
              <w:t>Introduction</w:t>
            </w:r>
          </w:p>
        </w:tc>
        <w:tc>
          <w:tcPr>
            <w:tcW w:w="6295" w:type="dxa"/>
          </w:tcPr>
          <w:p w14:paraId="78DB03DF" w14:textId="77777777" w:rsidR="00C02AEA" w:rsidRDefault="00000000">
            <w:r>
              <w:rPr>
                <w:b/>
              </w:rPr>
              <w:t>Date:</w:t>
            </w:r>
            <w:r>
              <w:t xml:space="preserve"> May 24</w:t>
            </w:r>
            <w:r>
              <w:rPr>
                <w:vertAlign w:val="superscript"/>
              </w:rPr>
              <w:t xml:space="preserve">th, </w:t>
            </w:r>
            <w:r>
              <w:t>2022</w:t>
            </w:r>
          </w:p>
          <w:p w14:paraId="05307A93" w14:textId="77777777" w:rsidR="00C02AEA" w:rsidRDefault="00C02AEA"/>
          <w:p w14:paraId="2FDB16EB" w14:textId="77777777" w:rsidR="00C02AEA" w:rsidRDefault="00000000">
            <w:r>
              <w:rPr>
                <w:b/>
              </w:rPr>
              <w:t>Project background:</w:t>
            </w:r>
            <w:r>
              <w:t xml:space="preserve"> Through online research and workshops, our Usability Team found a niche community that is interested in sewing. We aim to improve our sewing kits so that our products are more widely accessible, especially to those who have never sewn before.  </w:t>
            </w:r>
          </w:p>
          <w:p w14:paraId="030B1416" w14:textId="77777777" w:rsidR="00C02AEA" w:rsidRDefault="00C02AEA"/>
          <w:p w14:paraId="5B0E33E2" w14:textId="77777777" w:rsidR="00C02AEA" w:rsidRDefault="00000000">
            <w:pPr>
              <w:rPr>
                <w:b/>
              </w:rPr>
            </w:pPr>
            <w:r>
              <w:rPr>
                <w:b/>
              </w:rPr>
              <w:t xml:space="preserve">Research goals: </w:t>
            </w:r>
          </w:p>
          <w:p w14:paraId="4AE93F2B" w14:textId="77777777" w:rsidR="00C02AEA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Observe users’ interaction with our kits via recorded videos to identify areas of improvement.</w:t>
            </w:r>
          </w:p>
          <w:p w14:paraId="71292BD6" w14:textId="77777777" w:rsidR="00C02AEA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Identify users’ motive for purchasing the kits.</w:t>
            </w:r>
          </w:p>
          <w:p w14:paraId="53839B11" w14:textId="77777777" w:rsidR="00C02AEA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Identify how a users’ prior sewing experience (or lack thereof) impacts their experience with the kits.  </w:t>
            </w:r>
          </w:p>
          <w:p w14:paraId="7AE0AB6C" w14:textId="77777777" w:rsidR="00C02AEA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Understand how recording the sewing process impacts a user’s first impressions and overall experience with the kit.</w:t>
            </w:r>
          </w:p>
        </w:tc>
      </w:tr>
      <w:tr w:rsidR="00C02AEA" w14:paraId="589D53F0" w14:textId="77777777">
        <w:tc>
          <w:tcPr>
            <w:tcW w:w="3055" w:type="dxa"/>
          </w:tcPr>
          <w:p w14:paraId="34ADAF29" w14:textId="77777777" w:rsidR="00C02AEA" w:rsidRDefault="00000000">
            <w:r>
              <w:t>Research Questions</w:t>
            </w:r>
          </w:p>
        </w:tc>
        <w:tc>
          <w:tcPr>
            <w:tcW w:w="6295" w:type="dxa"/>
          </w:tcPr>
          <w:p w14:paraId="06258A78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What can we learn from the user’s first impression of the kit?</w:t>
            </w:r>
          </w:p>
          <w:p w14:paraId="693DD783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What can we learn from the user’s sewing process when following the given online tutorials?</w:t>
            </w:r>
          </w:p>
          <w:p w14:paraId="0481A618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How did the presence of a camera recording the user’s sewing process impact their experience with the kit?</w:t>
            </w:r>
          </w:p>
          <w:p w14:paraId="7CCD909A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What features of the kit do users find helpful and/or useful?</w:t>
            </w:r>
          </w:p>
          <w:p w14:paraId="75315263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Are there certain steps the user gets stuck on? Why?</w:t>
            </w:r>
          </w:p>
          <w:p w14:paraId="00329648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Are there material/design/tutorial changes we can make to improve the user’s experience?</w:t>
            </w:r>
          </w:p>
          <w:p w14:paraId="2FBBF471" w14:textId="77777777" w:rsidR="00C02AE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Are there reasons why the user doesn’t use aspects of the kit when they are provided?</w:t>
            </w:r>
          </w:p>
        </w:tc>
      </w:tr>
      <w:tr w:rsidR="00C02AEA" w14:paraId="182DF1E6" w14:textId="77777777">
        <w:tc>
          <w:tcPr>
            <w:tcW w:w="3055" w:type="dxa"/>
          </w:tcPr>
          <w:p w14:paraId="26AA11F4" w14:textId="77777777" w:rsidR="00C02AEA" w:rsidRDefault="00000000">
            <w:r>
              <w:t>Key Performance Indicators (KPI’s)</w:t>
            </w:r>
          </w:p>
        </w:tc>
        <w:tc>
          <w:tcPr>
            <w:tcW w:w="6295" w:type="dxa"/>
          </w:tcPr>
          <w:p w14:paraId="657F8977" w14:textId="77777777" w:rsidR="00C02AE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Time taken to complete product</w:t>
            </w:r>
          </w:p>
          <w:p w14:paraId="68C9938A" w14:textId="77777777" w:rsidR="00C02AE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User errors</w:t>
            </w:r>
          </w:p>
        </w:tc>
      </w:tr>
      <w:tr w:rsidR="00C02AEA" w14:paraId="4F56F6D5" w14:textId="77777777">
        <w:tc>
          <w:tcPr>
            <w:tcW w:w="3055" w:type="dxa"/>
          </w:tcPr>
          <w:p w14:paraId="35A5B316" w14:textId="77777777" w:rsidR="00C02AEA" w:rsidRDefault="00000000">
            <w:r>
              <w:t>Methodology</w:t>
            </w:r>
          </w:p>
        </w:tc>
        <w:tc>
          <w:tcPr>
            <w:tcW w:w="6295" w:type="dxa"/>
          </w:tcPr>
          <w:p w14:paraId="30D4251D" w14:textId="77777777" w:rsidR="00C02AE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Unmoderated usability study</w:t>
            </w:r>
          </w:p>
          <w:p w14:paraId="55A0A65F" w14:textId="77777777" w:rsidR="00C02AE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Location:</w:t>
            </w:r>
            <w:r>
              <w:rPr>
                <w:color w:val="000000"/>
              </w:rPr>
              <w:t xml:space="preserve"> at the user’s home?</w:t>
            </w:r>
          </w:p>
          <w:p w14:paraId="0F1B6661" w14:textId="77777777" w:rsidR="00C02AE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Date:</w:t>
            </w:r>
            <w:r>
              <w:rPr>
                <w:color w:val="000000"/>
              </w:rPr>
              <w:t xml:space="preserve"> Sessions will take place during ______</w:t>
            </w:r>
          </w:p>
          <w:p w14:paraId="29333EE1" w14:textId="77777777" w:rsidR="00C02AE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Length:</w:t>
            </w:r>
            <w:r>
              <w:rPr>
                <w:color w:val="000000"/>
              </w:rPr>
              <w:t xml:space="preserve"> Each session length will depend on pace and prior knowledge of sewing. </w:t>
            </w:r>
          </w:p>
          <w:p w14:paraId="2DFFF496" w14:textId="341BE92D" w:rsidR="00C02AE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Compensation:</w:t>
            </w:r>
            <w:r>
              <w:rPr>
                <w:color w:val="000000"/>
              </w:rPr>
              <w:t xml:space="preserve"> </w:t>
            </w:r>
            <w:r w:rsidR="00CB78FB">
              <w:rPr>
                <w:color w:val="000000"/>
              </w:rPr>
              <w:t>Lightbox + Sewing Kit</w:t>
            </w:r>
            <w:r>
              <w:rPr>
                <w:color w:val="000000"/>
              </w:rPr>
              <w:t xml:space="preserve"> </w:t>
            </w:r>
          </w:p>
        </w:tc>
      </w:tr>
      <w:tr w:rsidR="00C02AEA" w14:paraId="1CFB44EB" w14:textId="77777777">
        <w:tc>
          <w:tcPr>
            <w:tcW w:w="3055" w:type="dxa"/>
          </w:tcPr>
          <w:p w14:paraId="56482923" w14:textId="77777777" w:rsidR="00C02AEA" w:rsidRDefault="00000000">
            <w:r>
              <w:t>Participants</w:t>
            </w:r>
          </w:p>
        </w:tc>
        <w:tc>
          <w:tcPr>
            <w:tcW w:w="6295" w:type="dxa"/>
          </w:tcPr>
          <w:p w14:paraId="295F02CD" w14:textId="77777777" w:rsidR="00C02AEA" w:rsidRDefault="00000000">
            <w:r>
              <w:t>Participants must be:</w:t>
            </w:r>
          </w:p>
          <w:p w14:paraId="3CFB3935" w14:textId="77777777" w:rsidR="00C02AE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People interested in sewing</w:t>
            </w:r>
          </w:p>
          <w:p w14:paraId="0CCE6BB7" w14:textId="77777777" w:rsidR="00C02AE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0" w:author="Sabreen Mohammed" w:date="2022-05-26T00:05:00Z"/>
              </w:rPr>
            </w:pPr>
            <w:r>
              <w:rPr>
                <w:color w:val="000000"/>
              </w:rPr>
              <w:t>Age 18-70</w:t>
            </w:r>
          </w:p>
          <w:p w14:paraId="66070D91" w14:textId="77777777" w:rsidR="00C02AE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" w:author="Sabreen Mohammed" w:date="2022-05-26T00:05:00Z"/>
              </w:rPr>
            </w:pPr>
            <w:ins w:id="2" w:author="Sabreen Mohammed" w:date="2022-05-26T00:05:00Z">
              <w:r>
                <w:rPr>
                  <w:color w:val="000000"/>
                </w:rPr>
                <w:t>Minimum age: 13</w:t>
              </w:r>
            </w:ins>
          </w:p>
          <w:p w14:paraId="37A05575" w14:textId="77777777" w:rsidR="00C02AE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ins w:id="3" w:author="Sabreen Mohammed" w:date="2022-05-26T00:05:00Z">
              <w:r>
                <w:rPr>
                  <w:color w:val="000000"/>
                </w:rPr>
                <w:t xml:space="preserve">Maximum age: None, but need some tech skills </w:t>
              </w:r>
            </w:ins>
          </w:p>
        </w:tc>
      </w:tr>
      <w:tr w:rsidR="00C02AEA" w14:paraId="0A122BE9" w14:textId="77777777">
        <w:tc>
          <w:tcPr>
            <w:tcW w:w="3055" w:type="dxa"/>
          </w:tcPr>
          <w:p w14:paraId="6E8FB5EC" w14:textId="77777777" w:rsidR="00C02AEA" w:rsidRDefault="00000000">
            <w:r>
              <w:lastRenderedPageBreak/>
              <w:t>Script</w:t>
            </w:r>
          </w:p>
        </w:tc>
        <w:tc>
          <w:tcPr>
            <w:tcW w:w="6295" w:type="dxa"/>
          </w:tcPr>
          <w:p w14:paraId="1A4314AD" w14:textId="77777777" w:rsidR="00C02AEA" w:rsidRDefault="00000000">
            <w:pPr>
              <w:rPr>
                <w:b/>
              </w:rPr>
            </w:pPr>
            <w:r>
              <w:rPr>
                <w:b/>
              </w:rPr>
              <w:t>During the unmoderated usability study</w:t>
            </w:r>
          </w:p>
          <w:p w14:paraId="1A7CE0BB" w14:textId="77777777" w:rsidR="00C02AEA" w:rsidRDefault="00000000">
            <w:r>
              <w:t>A lightbox and sewing kit will be given.</w:t>
            </w:r>
          </w:p>
          <w:p w14:paraId="43C61C08" w14:textId="77777777" w:rsidR="00C02AEA" w:rsidRDefault="00000000">
            <w:r>
              <w:t>After receiving the materials, every user must:</w:t>
            </w:r>
          </w:p>
          <w:p w14:paraId="222E3E4B" w14:textId="77777777" w:rsidR="00C02AE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Find a comfortable, quiet place (if finding a quiet place is not possible, write down immediate thoughts on a document of choice while going through kit. Recorded videos should be muted)</w:t>
            </w:r>
          </w:p>
          <w:p w14:paraId="63187F7D" w14:textId="77777777" w:rsidR="00C02AE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Plug in the lightbox and place the kit inside</w:t>
            </w:r>
          </w:p>
          <w:p w14:paraId="3DDFB9C0" w14:textId="77777777" w:rsidR="00C02AE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Place mobile phone that is capable of video recording such that the back camera is face down over the hole in the top of the lightbox</w:t>
            </w:r>
          </w:p>
          <w:p w14:paraId="4AE5BE56" w14:textId="77777777" w:rsidR="00C02AE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Record everything from the first opening of the kit to the </w:t>
            </w:r>
            <w:proofErr w:type="gramStart"/>
            <w:r>
              <w:rPr>
                <w:color w:val="000000"/>
              </w:rPr>
              <w:t>end product</w:t>
            </w:r>
            <w:proofErr w:type="gramEnd"/>
            <w:r>
              <w:rPr>
                <w:color w:val="000000"/>
              </w:rPr>
              <w:t xml:space="preserve">. </w:t>
            </w:r>
          </w:p>
          <w:p w14:paraId="6AC3BCEF" w14:textId="77777777" w:rsidR="00C02AE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Voice first impressions, concerns, areas they got stuck, and things like liked about the kit</w:t>
            </w:r>
          </w:p>
          <w:p w14:paraId="723418E7" w14:textId="77777777" w:rsidR="00C02AEA" w:rsidRDefault="00C02AEA"/>
          <w:p w14:paraId="53AC4E54" w14:textId="77777777" w:rsidR="00C02AEA" w:rsidRDefault="00000000">
            <w:pPr>
              <w:rPr>
                <w:b/>
              </w:rPr>
            </w:pPr>
            <w:r>
              <w:rPr>
                <w:b/>
              </w:rPr>
              <w:t>After the unmoderated usability study</w:t>
            </w:r>
          </w:p>
          <w:p w14:paraId="1445C276" w14:textId="523E9521" w:rsidR="00C02AEA" w:rsidRDefault="00000000">
            <w:r>
              <w:t xml:space="preserve">Participants will send their recorded videos to </w:t>
            </w:r>
            <w:r w:rsidR="004C2243">
              <w:t>our Google Drive.</w:t>
            </w:r>
            <w:r>
              <w:t xml:space="preserve"> If the videos were muted, the participant will also send their documented thoughts to the same </w:t>
            </w:r>
            <w:r w:rsidR="00662D6E">
              <w:t>drive</w:t>
            </w:r>
            <w:r>
              <w:t xml:space="preserve">. </w:t>
            </w:r>
          </w:p>
          <w:p w14:paraId="5341E974" w14:textId="77777777" w:rsidR="00C02AEA" w:rsidRDefault="00C02AEA"/>
          <w:p w14:paraId="22A5F703" w14:textId="77777777" w:rsidR="00C02AEA" w:rsidRDefault="00000000">
            <w:r>
              <w:t>Participants will score the following ten statements by selecting one of the five responses that range from “Strongly Disagree” to “Strongly Agree.”</w:t>
            </w:r>
          </w:p>
          <w:p w14:paraId="5401E8D5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knew exactly what steps to take and when to take them when following the instructions of the sewing kit</w:t>
            </w:r>
          </w:p>
          <w:p w14:paraId="684E1CCD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was able to complete the kit in a timely manner</w:t>
            </w:r>
          </w:p>
          <w:p w14:paraId="17B3D41E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The online tutorial videos were informative and easy to follow </w:t>
            </w:r>
          </w:p>
          <w:p w14:paraId="68DD4F19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knew what tools the kit came with and their purpose</w:t>
            </w:r>
          </w:p>
          <w:p w14:paraId="0D3067DF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used every/most tools the kit came with during the sewing process</w:t>
            </w:r>
          </w:p>
          <w:p w14:paraId="150D9E2C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think the sewing process was complicated or frustrating</w:t>
            </w:r>
          </w:p>
          <w:p w14:paraId="4679AE63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felt awkward and/or uncomfortable while recording myself sew</w:t>
            </w:r>
          </w:p>
          <w:p w14:paraId="4523F2D7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would prefer a structured written procedure along with the online tutorial videos</w:t>
            </w:r>
          </w:p>
          <w:p w14:paraId="0F280B02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enjoyed using the kit overall</w:t>
            </w:r>
          </w:p>
          <w:p w14:paraId="0E3B0A98" w14:textId="77777777" w:rsidR="00C02AE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 imagine most people who use this kit find it easy to use</w:t>
            </w:r>
          </w:p>
        </w:tc>
      </w:tr>
    </w:tbl>
    <w:p w14:paraId="762B3014" w14:textId="77777777" w:rsidR="00C02AEA" w:rsidRDefault="00C02AEA"/>
    <w:sectPr w:rsidR="00C02A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3D3"/>
    <w:multiLevelType w:val="multilevel"/>
    <w:tmpl w:val="84C63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1D365C"/>
    <w:multiLevelType w:val="multilevel"/>
    <w:tmpl w:val="47FC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D67C05"/>
    <w:multiLevelType w:val="multilevel"/>
    <w:tmpl w:val="30802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66FE9"/>
    <w:multiLevelType w:val="multilevel"/>
    <w:tmpl w:val="39DA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03252F"/>
    <w:multiLevelType w:val="multilevel"/>
    <w:tmpl w:val="471C8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03126E"/>
    <w:multiLevelType w:val="multilevel"/>
    <w:tmpl w:val="52560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696EF4"/>
    <w:multiLevelType w:val="multilevel"/>
    <w:tmpl w:val="C4F0A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15631">
    <w:abstractNumId w:val="0"/>
  </w:num>
  <w:num w:numId="2" w16cid:durableId="123743231">
    <w:abstractNumId w:val="3"/>
  </w:num>
  <w:num w:numId="3" w16cid:durableId="241641489">
    <w:abstractNumId w:val="4"/>
  </w:num>
  <w:num w:numId="4" w16cid:durableId="1496803751">
    <w:abstractNumId w:val="6"/>
  </w:num>
  <w:num w:numId="5" w16cid:durableId="939799007">
    <w:abstractNumId w:val="1"/>
  </w:num>
  <w:num w:numId="6" w16cid:durableId="1053777731">
    <w:abstractNumId w:val="5"/>
  </w:num>
  <w:num w:numId="7" w16cid:durableId="1828861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AEA"/>
    <w:rsid w:val="001113FC"/>
    <w:rsid w:val="004C2243"/>
    <w:rsid w:val="00662D6E"/>
    <w:rsid w:val="00C02AEA"/>
    <w:rsid w:val="00C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870"/>
  <w15:docId w15:val="{CAFD37ED-ABEA-5C44-A1F4-14C7EDE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Sehrish Daud</cp:lastModifiedBy>
  <cp:revision>5</cp:revision>
  <dcterms:created xsi:type="dcterms:W3CDTF">2023-06-24T22:03:00Z</dcterms:created>
  <dcterms:modified xsi:type="dcterms:W3CDTF">2023-06-24T23:26:00Z</dcterms:modified>
</cp:coreProperties>
</file>